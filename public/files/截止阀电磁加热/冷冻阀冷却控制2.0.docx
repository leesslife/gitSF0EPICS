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C76" w:rsidRDefault="00C41C76" w:rsidP="00C41C76">
      <w:pPr>
        <w:pStyle w:val="2"/>
      </w:pPr>
      <w:r>
        <w:rPr>
          <w:rFonts w:hint="eastAsia"/>
        </w:rPr>
        <w:t>冷冻阀控制</w:t>
      </w:r>
    </w:p>
    <w:p w:rsidR="00E54ED2" w:rsidRDefault="00E9389D" w:rsidP="00E9389D">
      <w:pPr>
        <w:pStyle w:val="3"/>
      </w:pPr>
      <w:r>
        <w:rPr>
          <w:rFonts w:hint="eastAsia"/>
        </w:rPr>
        <w:t>一、</w:t>
      </w:r>
      <w:r w:rsidR="00E54ED2">
        <w:rPr>
          <w:rFonts w:hint="eastAsia"/>
        </w:rPr>
        <w:t>系统组成：</w:t>
      </w:r>
    </w:p>
    <w:p w:rsidR="00C9141B" w:rsidRDefault="00F30C78" w:rsidP="00E54ED2">
      <w:pPr>
        <w:ind w:firstLine="420"/>
      </w:pPr>
      <w:r>
        <w:rPr>
          <w:rFonts w:hint="eastAsia"/>
        </w:rPr>
        <w:t>SF0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套冷冻阀，</w:t>
      </w:r>
      <w:r w:rsidR="00960CB2">
        <w:rPr>
          <w:rFonts w:hint="eastAsia"/>
        </w:rPr>
        <w:t>每套</w:t>
      </w:r>
      <w:r w:rsidR="00E54ED2">
        <w:rPr>
          <w:rFonts w:hint="eastAsia"/>
        </w:rPr>
        <w:t>冷冻阀控制系统包括</w:t>
      </w:r>
      <w:r>
        <w:rPr>
          <w:rFonts w:hint="eastAsia"/>
        </w:rPr>
        <w:t>一个电感应加热器、一个冷却风机、一个流量调节阀、</w:t>
      </w:r>
      <w:r w:rsidR="00960CB2">
        <w:rPr>
          <w:rFonts w:hint="eastAsia"/>
        </w:rPr>
        <w:t>一个红外测温仪、</w:t>
      </w:r>
      <w:r>
        <w:rPr>
          <w:rFonts w:hint="eastAsia"/>
        </w:rPr>
        <w:t>一个流量计和一个压力计。</w:t>
      </w:r>
    </w:p>
    <w:p w:rsidR="00E9389D" w:rsidRPr="00960CB2" w:rsidRDefault="00E9389D" w:rsidP="00E54ED2">
      <w:pPr>
        <w:ind w:firstLine="420"/>
      </w:pPr>
    </w:p>
    <w:p w:rsidR="00E9389D" w:rsidRDefault="00881E46" w:rsidP="00E54ED2">
      <w:pPr>
        <w:ind w:firstLine="420"/>
      </w:pPr>
      <w:r>
        <w:rPr>
          <w:rFonts w:hint="eastAsia"/>
        </w:rPr>
        <w:t>电磁感应加热器因为自带控制模块，采用</w:t>
      </w:r>
      <w:r>
        <w:rPr>
          <w:rFonts w:hint="eastAsia"/>
        </w:rPr>
        <w:t>RS485</w:t>
      </w:r>
      <w:r>
        <w:rPr>
          <w:rFonts w:hint="eastAsia"/>
        </w:rPr>
        <w:t>串口</w:t>
      </w:r>
      <w:r>
        <w:rPr>
          <w:rFonts w:hint="eastAsia"/>
        </w:rPr>
        <w:t>/</w:t>
      </w:r>
      <w:r>
        <w:rPr>
          <w:rFonts w:hint="eastAsia"/>
        </w:rPr>
        <w:t>转网口的通讯方式进行远程控制。</w:t>
      </w:r>
    </w:p>
    <w:p w:rsidR="00E54ED2" w:rsidRPr="00F30C78" w:rsidRDefault="00960CB2" w:rsidP="00E9389D">
      <w:pPr>
        <w:pStyle w:val="3"/>
      </w:pPr>
      <w:r>
        <w:rPr>
          <w:rFonts w:hint="eastAsia"/>
        </w:rPr>
        <w:t>二、冷却风机电气</w:t>
      </w:r>
      <w:r w:rsidR="00E9389D">
        <w:rPr>
          <w:rFonts w:hint="eastAsia"/>
        </w:rPr>
        <w:t>要求</w:t>
      </w:r>
    </w:p>
    <w:p w:rsidR="005963BB" w:rsidRDefault="005963BB">
      <w:r>
        <w:rPr>
          <w:rFonts w:hint="eastAsia"/>
        </w:rPr>
        <w:t>冷却风机电气柜要求：</w:t>
      </w:r>
    </w:p>
    <w:p w:rsidR="005963BB" w:rsidRPr="00EB6EBC" w:rsidRDefault="005963BB" w:rsidP="005963BB">
      <w:pPr>
        <w:spacing w:line="276" w:lineRule="auto"/>
      </w:pPr>
      <w:r w:rsidRPr="00EB6EBC">
        <w:rPr>
          <w:rFonts w:hint="eastAsia"/>
        </w:rPr>
        <w:t xml:space="preserve">1. </w:t>
      </w:r>
      <w:r>
        <w:rPr>
          <w:rFonts w:hint="eastAsia"/>
        </w:rPr>
        <w:t>电气柜为变频器、冷却风机</w:t>
      </w:r>
      <w:r w:rsidR="00CA658C">
        <w:rPr>
          <w:rFonts w:hint="eastAsia"/>
        </w:rPr>
        <w:t>,</w:t>
      </w:r>
      <w:ins w:id="0" w:author="luhuiju" w:date="2017-03-03T09:52:00Z">
        <w:r w:rsidR="00CA658C">
          <w:rPr>
            <w:rFonts w:hint="eastAsia"/>
          </w:rPr>
          <w:t>调节阀，流量计，压力变送器</w:t>
        </w:r>
      </w:ins>
      <w:r w:rsidRPr="00EB6EBC">
        <w:rPr>
          <w:rFonts w:hint="eastAsia"/>
        </w:rPr>
        <w:t>提供动力。</w:t>
      </w:r>
    </w:p>
    <w:p w:rsidR="005963BB" w:rsidRPr="00EB6EBC" w:rsidRDefault="005963BB" w:rsidP="005963BB">
      <w:pPr>
        <w:spacing w:line="276" w:lineRule="auto"/>
      </w:pPr>
      <w:r w:rsidRPr="00EB6EBC">
        <w:rPr>
          <w:rFonts w:hint="eastAsia"/>
        </w:rPr>
        <w:t xml:space="preserve">2. </w:t>
      </w:r>
      <w:r w:rsidRPr="00EB6EBC">
        <w:rPr>
          <w:rFonts w:hint="eastAsia"/>
        </w:rPr>
        <w:t>电气柜提供多功能数显表显示总功率、电流，并</w:t>
      </w:r>
      <w:r>
        <w:rPr>
          <w:rFonts w:hint="eastAsia"/>
        </w:rPr>
        <w:t>配置</w:t>
      </w:r>
      <w:r w:rsidRPr="00EB6EBC">
        <w:rPr>
          <w:rFonts w:hint="eastAsia"/>
        </w:rPr>
        <w:t>RJ45</w:t>
      </w:r>
      <w:r w:rsidRPr="00EB6EBC">
        <w:rPr>
          <w:rFonts w:hint="eastAsia"/>
        </w:rPr>
        <w:t>网口与中控室通讯。</w:t>
      </w:r>
    </w:p>
    <w:p w:rsidR="005963BB" w:rsidRPr="00EB6EBC" w:rsidRDefault="005963BB" w:rsidP="005963BB">
      <w:pPr>
        <w:spacing w:line="276" w:lineRule="auto"/>
      </w:pPr>
      <w:r w:rsidRPr="00EB6EBC">
        <w:rPr>
          <w:rFonts w:hint="eastAsia"/>
        </w:rPr>
        <w:t xml:space="preserve">3. </w:t>
      </w:r>
      <w:r w:rsidRPr="00EB6EBC">
        <w:rPr>
          <w:rFonts w:hint="eastAsia"/>
        </w:rPr>
        <w:t>电气柜提供</w:t>
      </w:r>
      <w:r>
        <w:rPr>
          <w:rFonts w:hint="eastAsia"/>
        </w:rPr>
        <w:t>四台风机</w:t>
      </w:r>
      <w:r w:rsidRPr="00EB6EBC">
        <w:rPr>
          <w:rFonts w:hint="eastAsia"/>
        </w:rPr>
        <w:t>独立的上电和运行指示灯。</w:t>
      </w:r>
    </w:p>
    <w:p w:rsidR="005963BB" w:rsidRPr="00EB6EBC" w:rsidRDefault="005963BB" w:rsidP="005963BB">
      <w:pPr>
        <w:spacing w:line="276" w:lineRule="auto"/>
      </w:pPr>
      <w:r w:rsidRPr="00EB6EBC">
        <w:rPr>
          <w:rFonts w:hint="eastAsia"/>
        </w:rPr>
        <w:t xml:space="preserve">4. </w:t>
      </w:r>
      <w:r w:rsidRPr="00EB6EBC">
        <w:rPr>
          <w:rFonts w:hint="eastAsia"/>
        </w:rPr>
        <w:t>控制系统为远程控制，无本地控制。</w:t>
      </w:r>
    </w:p>
    <w:p w:rsidR="005963BB" w:rsidRPr="00EB6EBC" w:rsidRDefault="005963BB" w:rsidP="005963BB">
      <w:pPr>
        <w:spacing w:line="276" w:lineRule="auto"/>
      </w:pPr>
      <w:r w:rsidRPr="00EB6EBC">
        <w:rPr>
          <w:rFonts w:hint="eastAsia"/>
        </w:rPr>
        <w:t xml:space="preserve">5. </w:t>
      </w:r>
      <w:r w:rsidRPr="00EB6EBC">
        <w:rPr>
          <w:rFonts w:hint="eastAsia"/>
        </w:rPr>
        <w:t>运行控制功能：</w:t>
      </w:r>
      <w:r>
        <w:rPr>
          <w:rFonts w:hint="eastAsia"/>
        </w:rPr>
        <w:t>风机独立</w:t>
      </w:r>
      <w:r w:rsidRPr="00EB6EBC">
        <w:rPr>
          <w:rFonts w:hint="eastAsia"/>
        </w:rPr>
        <w:t>启动</w:t>
      </w:r>
      <w:r w:rsidRPr="00EB6EBC">
        <w:rPr>
          <w:rFonts w:hint="eastAsia"/>
        </w:rPr>
        <w:t>/</w:t>
      </w:r>
      <w:r w:rsidRPr="00EB6EBC">
        <w:rPr>
          <w:rFonts w:hint="eastAsia"/>
        </w:rPr>
        <w:t>停止，频率设定。</w:t>
      </w:r>
    </w:p>
    <w:p w:rsidR="005963BB" w:rsidRPr="00EB6EBC" w:rsidRDefault="005963BB" w:rsidP="005963BB">
      <w:pPr>
        <w:spacing w:line="276" w:lineRule="auto"/>
      </w:pPr>
      <w:r w:rsidRPr="00EB6EBC">
        <w:rPr>
          <w:rFonts w:hint="eastAsia"/>
        </w:rPr>
        <w:t xml:space="preserve">6. </w:t>
      </w:r>
      <w:r w:rsidRPr="00EB6EBC">
        <w:rPr>
          <w:rFonts w:hint="eastAsia"/>
        </w:rPr>
        <w:t>反馈功能</w:t>
      </w:r>
      <w:r w:rsidRPr="00EB6EBC">
        <w:rPr>
          <w:rFonts w:hint="eastAsia"/>
        </w:rPr>
        <w:t xml:space="preserve">: </w:t>
      </w:r>
      <w:r>
        <w:rPr>
          <w:rFonts w:hint="eastAsia"/>
        </w:rPr>
        <w:t>上电备妥、运行反馈、故障反馈、电机转速、电机电流、风机运行状态</w:t>
      </w:r>
    </w:p>
    <w:p w:rsidR="005963BB" w:rsidRPr="00EB6EBC" w:rsidRDefault="005963BB" w:rsidP="005963BB">
      <w:pPr>
        <w:spacing w:line="276" w:lineRule="auto"/>
      </w:pPr>
      <w:r w:rsidRPr="00EB6EBC">
        <w:rPr>
          <w:rFonts w:hint="eastAsia"/>
        </w:rPr>
        <w:t xml:space="preserve">7. </w:t>
      </w:r>
      <w:r w:rsidRPr="00EB6EBC">
        <w:rPr>
          <w:rFonts w:hint="eastAsia"/>
        </w:rPr>
        <w:t>保护功能：变频</w:t>
      </w:r>
      <w:r>
        <w:rPr>
          <w:rFonts w:hint="eastAsia"/>
        </w:rPr>
        <w:t>器</w:t>
      </w:r>
      <w:r w:rsidRPr="00EB6EBC">
        <w:rPr>
          <w:rFonts w:hint="eastAsia"/>
        </w:rPr>
        <w:t>出现缺相、短路、欠压、过流、过热、过载等故障时</w:t>
      </w:r>
    </w:p>
    <w:p w:rsidR="005963BB" w:rsidRPr="00EB6EBC" w:rsidRDefault="005963BB" w:rsidP="005963BB">
      <w:pPr>
        <w:spacing w:line="276" w:lineRule="auto"/>
      </w:pPr>
      <w:r w:rsidRPr="00EB6EBC">
        <w:rPr>
          <w:rFonts w:hint="eastAsia"/>
        </w:rPr>
        <w:t>完善的保护功能</w:t>
      </w:r>
      <w:r>
        <w:rPr>
          <w:rFonts w:hint="eastAsia"/>
        </w:rPr>
        <w:t>。</w:t>
      </w:r>
    </w:p>
    <w:p w:rsidR="005963BB" w:rsidRPr="00EB6EBC" w:rsidRDefault="005963BB" w:rsidP="005963BB">
      <w:pPr>
        <w:spacing w:line="276" w:lineRule="auto"/>
        <w:rPr>
          <w:rFonts w:ascii="Times New Roman" w:eastAsia="宋体" w:hAnsi="Times New Roman" w:cs="Times New Roman"/>
          <w:color w:val="000000" w:themeColor="text1"/>
        </w:rPr>
      </w:pPr>
      <w:r w:rsidRPr="00EB6EBC">
        <w:rPr>
          <w:rFonts w:hint="eastAsia"/>
        </w:rPr>
        <w:t>8</w:t>
      </w:r>
      <w:r w:rsidRPr="00EB6EBC">
        <w:rPr>
          <w:rFonts w:ascii="Times New Roman" w:eastAsia="宋体" w:hAnsi="Times New Roman" w:cs="Times New Roman" w:hint="eastAsia"/>
          <w:color w:val="000000" w:themeColor="text1"/>
        </w:rPr>
        <w:t>.</w:t>
      </w:r>
      <w:r w:rsidRPr="00EB6EBC">
        <w:rPr>
          <w:rFonts w:ascii="Times New Roman" w:eastAsia="宋体" w:hAnsi="Times New Roman" w:cs="Times New Roman" w:hint="eastAsia"/>
          <w:color w:val="000000" w:themeColor="text1"/>
        </w:rPr>
        <w:t>急停按钮</w:t>
      </w:r>
      <w:r w:rsidRPr="00EB6EBC">
        <w:rPr>
          <w:rFonts w:ascii="Times New Roman" w:eastAsia="宋体" w:hAnsi="Times New Roman" w:cs="Times New Roman" w:hint="eastAsia"/>
          <w:color w:val="000000" w:themeColor="text1"/>
        </w:rPr>
        <w:t>,</w:t>
      </w:r>
      <w:r>
        <w:rPr>
          <w:rFonts w:ascii="Times New Roman" w:eastAsia="宋体" w:hAnsi="Times New Roman" w:cs="Times New Roman" w:hint="eastAsia"/>
          <w:color w:val="000000" w:themeColor="text1"/>
        </w:rPr>
        <w:t>可独立停止四台风机</w:t>
      </w:r>
      <w:r w:rsidRPr="00EB6EBC">
        <w:rPr>
          <w:rFonts w:ascii="Times New Roman" w:eastAsia="宋体" w:hAnsi="Times New Roman" w:cs="Times New Roman"/>
          <w:color w:val="000000" w:themeColor="text1"/>
        </w:rPr>
        <w:t>；</w:t>
      </w:r>
    </w:p>
    <w:p w:rsidR="005963BB" w:rsidRPr="00EB6EBC" w:rsidRDefault="005963BB" w:rsidP="005963BB">
      <w:pPr>
        <w:spacing w:line="276" w:lineRule="auto"/>
        <w:rPr>
          <w:rFonts w:ascii="Times New Roman" w:eastAsia="宋体" w:hAnsi="Times New Roman" w:cs="Times New Roman"/>
        </w:rPr>
      </w:pPr>
      <w:r w:rsidRPr="00EB6EBC">
        <w:rPr>
          <w:rFonts w:ascii="Times New Roman" w:eastAsia="宋体" w:hAnsi="Times New Roman" w:cs="Times New Roman" w:hint="eastAsia"/>
          <w:color w:val="000000" w:themeColor="text1"/>
        </w:rPr>
        <w:t xml:space="preserve">9 </w:t>
      </w:r>
      <w:r w:rsidRPr="00EB6EBC">
        <w:rPr>
          <w:rFonts w:ascii="Times New Roman" w:eastAsia="宋体" w:hAnsi="Times New Roman" w:cs="Times New Roman"/>
        </w:rPr>
        <w:t>在断开负载的情况下可进行</w:t>
      </w:r>
      <w:r w:rsidRPr="00EB6EBC">
        <w:rPr>
          <w:rFonts w:ascii="Times New Roman" w:eastAsia="宋体" w:hAnsi="Times New Roman" w:cs="Times New Roman" w:hint="eastAsia"/>
        </w:rPr>
        <w:t>变频器</w:t>
      </w:r>
      <w:r w:rsidRPr="00EB6EBC">
        <w:rPr>
          <w:rFonts w:ascii="Times New Roman" w:eastAsia="宋体" w:hAnsi="Times New Roman" w:cs="Times New Roman"/>
        </w:rPr>
        <w:t>的检测与调试，测试</w:t>
      </w:r>
      <w:r w:rsidRPr="00EB6EBC">
        <w:rPr>
          <w:rFonts w:ascii="Times New Roman" w:eastAsia="宋体" w:hAnsi="Times New Roman" w:cs="Times New Roman" w:hint="eastAsia"/>
        </w:rPr>
        <w:t>变频器</w:t>
      </w:r>
      <w:r w:rsidRPr="00EB6EBC">
        <w:rPr>
          <w:rFonts w:ascii="Times New Roman" w:eastAsia="宋体" w:hAnsi="Times New Roman" w:cs="Times New Roman"/>
        </w:rPr>
        <w:t>的工作性能</w:t>
      </w:r>
      <w:r w:rsidRPr="00EB6EBC">
        <w:rPr>
          <w:rFonts w:ascii="Times New Roman" w:eastAsia="宋体" w:hAnsi="Times New Roman" w:cs="Times New Roman" w:hint="eastAsia"/>
        </w:rPr>
        <w:t>；</w:t>
      </w:r>
    </w:p>
    <w:p w:rsidR="005963BB" w:rsidRPr="00EB3D2D" w:rsidRDefault="005963BB" w:rsidP="005963BB">
      <w:pPr>
        <w:spacing w:line="276" w:lineRule="auto"/>
        <w:rPr>
          <w:rFonts w:ascii="Times New Roman" w:eastAsia="宋体" w:hAnsi="Times New Roman" w:cs="Times New Roman"/>
          <w:color w:val="FF0000"/>
        </w:rPr>
      </w:pPr>
      <w:r w:rsidRPr="00EB3D2D">
        <w:rPr>
          <w:rFonts w:ascii="Times New Roman" w:eastAsia="宋体" w:hAnsi="Times New Roman" w:cs="Times New Roman" w:hint="eastAsia"/>
          <w:color w:val="FF0000"/>
        </w:rPr>
        <w:t xml:space="preserve">10. </w:t>
      </w:r>
      <w:r w:rsidRPr="00EB3D2D">
        <w:rPr>
          <w:rFonts w:ascii="Times New Roman" w:eastAsia="宋体" w:hAnsi="Times New Roman" w:cs="Times New Roman" w:hint="eastAsia"/>
          <w:color w:val="FF0000"/>
        </w:rPr>
        <w:t>机柜要求：尺寸</w:t>
      </w:r>
      <w:r w:rsidRPr="00EB3D2D">
        <w:rPr>
          <w:rFonts w:ascii="Times New Roman" w:eastAsia="宋体" w:hAnsi="Times New Roman" w:cs="Times New Roman" w:hint="eastAsia"/>
          <w:color w:val="FF0000"/>
        </w:rPr>
        <w:t xml:space="preserve">- </w:t>
      </w:r>
      <w:r w:rsidRPr="00EB3D2D">
        <w:rPr>
          <w:rFonts w:ascii="Times New Roman" w:eastAsia="宋体" w:hAnsi="Times New Roman" w:cs="Times New Roman" w:hint="eastAsia"/>
          <w:color w:val="FF0000"/>
        </w:rPr>
        <w:t>；颜色</w:t>
      </w:r>
      <w:r w:rsidRPr="00EB3D2D">
        <w:rPr>
          <w:rFonts w:ascii="Times New Roman" w:eastAsia="宋体" w:hAnsi="Times New Roman" w:cs="Times New Roman" w:hint="eastAsia"/>
          <w:color w:val="FF0000"/>
        </w:rPr>
        <w:t xml:space="preserve">- </w:t>
      </w:r>
      <w:r w:rsidRPr="00EB3D2D">
        <w:rPr>
          <w:rFonts w:ascii="Times New Roman" w:eastAsia="宋体" w:hAnsi="Times New Roman" w:cs="Times New Roman" w:hint="eastAsia"/>
          <w:color w:val="FF0000"/>
        </w:rPr>
        <w:t>；开门</w:t>
      </w:r>
      <w:r w:rsidRPr="00EB3D2D">
        <w:rPr>
          <w:rFonts w:ascii="Times New Roman" w:eastAsia="宋体" w:hAnsi="Times New Roman" w:cs="Times New Roman" w:hint="eastAsia"/>
          <w:color w:val="FF0000"/>
        </w:rPr>
        <w:t xml:space="preserve">- </w:t>
      </w:r>
      <w:r w:rsidRPr="00EB3D2D">
        <w:rPr>
          <w:rFonts w:ascii="Times New Roman" w:eastAsia="宋体" w:hAnsi="Times New Roman" w:cs="Times New Roman" w:hint="eastAsia"/>
          <w:color w:val="FF0000"/>
        </w:rPr>
        <w:t>；</w:t>
      </w:r>
      <w:r>
        <w:rPr>
          <w:rFonts w:ascii="Times New Roman" w:eastAsia="宋体" w:hAnsi="Times New Roman" w:cs="Times New Roman" w:hint="eastAsia"/>
          <w:color w:val="FF0000"/>
        </w:rPr>
        <w:t>参考工艺组电气设备控制柜要求</w:t>
      </w:r>
    </w:p>
    <w:p w:rsidR="00E54ED2" w:rsidRDefault="00E54ED2"/>
    <w:p w:rsidR="00CA658C" w:rsidRDefault="00CA658C" w:rsidP="00E9389D">
      <w:pPr>
        <w:spacing w:line="360" w:lineRule="auto"/>
      </w:pPr>
      <w:r>
        <w:rPr>
          <w:rFonts w:hint="eastAsia"/>
        </w:rPr>
        <w:t>变频器型号</w:t>
      </w:r>
      <w:r>
        <w:rPr>
          <w:rFonts w:ascii="微软雅黑" w:eastAsia="微软雅黑" w:hAnsi="微软雅黑" w:hint="eastAsia"/>
          <w:color w:val="000000"/>
          <w:sz w:val="26"/>
          <w:szCs w:val="26"/>
          <w:shd w:val="clear" w:color="auto" w:fill="FFFFFF"/>
        </w:rPr>
        <w:t>ACS550-01--023A-4 ,</w:t>
      </w:r>
    </w:p>
    <w:p w:rsidR="00236F1A" w:rsidRDefault="00236F1A" w:rsidP="00AA7900">
      <w:pPr>
        <w:rPr>
          <w:ins w:id="1" w:author="luhuiju" w:date="2017-03-03T10:05:00Z"/>
        </w:rPr>
      </w:pPr>
      <w:ins w:id="2" w:author="luhuiju" w:date="2017-03-03T10:05:00Z">
        <w:r>
          <w:rPr>
            <w:rFonts w:hint="eastAsia"/>
          </w:rPr>
          <w:t>具体见产品手册</w:t>
        </w:r>
      </w:ins>
    </w:p>
    <w:p w:rsidR="00E9389D" w:rsidDel="00236F1A" w:rsidRDefault="00E9389D" w:rsidP="00E9389D">
      <w:pPr>
        <w:spacing w:line="360" w:lineRule="auto"/>
        <w:rPr>
          <w:del w:id="3" w:author="luhuiju" w:date="2017-03-03T10:02:00Z"/>
        </w:rPr>
      </w:pPr>
      <w:del w:id="4" w:author="luhuiju" w:date="2017-03-03T10:02:00Z">
        <w:r w:rsidDel="00236F1A">
          <w:rPr>
            <w:rFonts w:hint="eastAsia"/>
          </w:rPr>
          <w:delText>按照</w:delText>
        </w:r>
        <w:r w:rsidDel="00236F1A">
          <w:delText>ABB ACS510</w:delText>
        </w:r>
        <w:r w:rsidDel="00236F1A">
          <w:rPr>
            <w:rFonts w:hint="eastAsia"/>
          </w:rPr>
          <w:delText>通用变频器。其接线方式如下图</w:delText>
        </w:r>
      </w:del>
    </w:p>
    <w:p w:rsidR="00E9389D" w:rsidDel="00236F1A" w:rsidRDefault="00D42F73" w:rsidP="00E9389D">
      <w:pPr>
        <w:rPr>
          <w:del w:id="5" w:author="luhuiju" w:date="2017-03-03T10:04:00Z"/>
        </w:rPr>
      </w:pPr>
      <w:del w:id="6" w:author="luhuiju" w:date="2017-03-03T10:03:00Z">
        <w:r>
          <w:rPr>
            <w:noProof/>
          </w:rPr>
          <w:lastRenderedPageBreak/>
          <w:drawing>
            <wp:inline distT="0" distB="0" distL="0" distR="0">
              <wp:extent cx="5272405" cy="5557520"/>
              <wp:effectExtent l="19050" t="0" r="4445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5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2405" cy="555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E9389D" w:rsidDel="00236F1A" w:rsidRDefault="00E9389D" w:rsidP="00E9389D">
      <w:pPr>
        <w:jc w:val="center"/>
        <w:rPr>
          <w:del w:id="7" w:author="luhuiju" w:date="2017-03-03T10:04:00Z"/>
        </w:rPr>
      </w:pPr>
      <w:del w:id="8" w:author="luhuiju" w:date="2017-03-03T10:04:00Z">
        <w:r w:rsidDel="00236F1A">
          <w:rPr>
            <w:rFonts w:hint="eastAsia"/>
          </w:rPr>
          <w:delText>图</w:delText>
        </w:r>
        <w:r w:rsidDel="00236F1A">
          <w:delText xml:space="preserve">3 </w:delText>
        </w:r>
        <w:r w:rsidDel="00236F1A">
          <w:rPr>
            <w:rFonts w:hint="eastAsia"/>
          </w:rPr>
          <w:delText>变频器手自动工作模式接线图</w:delText>
        </w:r>
      </w:del>
    </w:p>
    <w:p w:rsidR="00E9389D" w:rsidDel="00236F1A" w:rsidRDefault="00E9389D" w:rsidP="00E9389D">
      <w:pPr>
        <w:pStyle w:val="a3"/>
        <w:ind w:left="420" w:firstLineChars="0" w:firstLine="0"/>
        <w:rPr>
          <w:del w:id="9" w:author="luhuiju" w:date="2017-03-03T10:05:00Z"/>
        </w:rPr>
      </w:pPr>
      <w:del w:id="10" w:author="luhuiju" w:date="2017-03-03T10:05:00Z">
        <w:r w:rsidDel="00236F1A">
          <w:rPr>
            <w:rFonts w:hint="eastAsia"/>
          </w:rPr>
          <w:delText>该接线方式提供手自动切换，本地手动操作按钮包括：</w:delText>
        </w:r>
        <w:r w:rsidR="00AA7900" w:rsidDel="00236F1A">
          <w:rPr>
            <w:rFonts w:hint="eastAsia"/>
          </w:rPr>
          <w:delText>急停、启动、本地远程选择、频率设定、运行状态和频率反馈。</w:delText>
        </w:r>
      </w:del>
    </w:p>
    <w:p w:rsidR="00AA7900" w:rsidRDefault="00AA7900" w:rsidP="00AA7900"/>
    <w:p w:rsidR="00E9389D" w:rsidRDefault="00E9389D" w:rsidP="00E9389D">
      <w:pPr>
        <w:ind w:left="420"/>
        <w:rPr>
          <w:sz w:val="21"/>
          <w:szCs w:val="22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. </w:t>
      </w:r>
      <w:r w:rsidR="00AA7900">
        <w:rPr>
          <w:rFonts w:hint="eastAsia"/>
        </w:rPr>
        <w:t>变频器远程控制</w:t>
      </w:r>
      <w:r>
        <w:rPr>
          <w:rFonts w:hint="eastAsia"/>
        </w:rPr>
        <w:t>信号表</w:t>
      </w:r>
    </w:p>
    <w:tbl>
      <w:tblPr>
        <w:tblStyle w:val="a4"/>
        <w:tblW w:w="0" w:type="auto"/>
        <w:tblInd w:w="420" w:type="dxa"/>
        <w:tblLook w:val="04A0"/>
      </w:tblPr>
      <w:tblGrid>
        <w:gridCol w:w="2009"/>
        <w:gridCol w:w="1507"/>
        <w:gridCol w:w="1984"/>
        <w:gridCol w:w="2220"/>
      </w:tblGrid>
      <w:tr w:rsidR="00E9389D" w:rsidTr="00E9389D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r>
              <w:rPr>
                <w:rFonts w:ascii="宋体" w:eastAsia="宋体" w:hAnsi="宋体" w:cs="宋体" w:hint="eastAsia"/>
              </w:rPr>
              <w:t>信号名</w:t>
            </w:r>
            <w:r>
              <w:rPr>
                <w:rFonts w:hint="eastAsia"/>
              </w:rPr>
              <w:t>称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r>
              <w:rPr>
                <w:rFonts w:ascii="宋体" w:eastAsia="宋体" w:hAnsi="宋体" w:cs="宋体" w:hint="eastAsia"/>
              </w:rPr>
              <w:t>输入输出类</w:t>
            </w:r>
            <w:r>
              <w:rPr>
                <w:rFonts w:hint="eastAsia"/>
              </w:rPr>
              <w:t>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r>
              <w:rPr>
                <w:rFonts w:ascii="宋体" w:eastAsia="宋体" w:hAnsi="宋体" w:cs="宋体" w:hint="eastAsia"/>
              </w:rPr>
              <w:t>电气类</w:t>
            </w:r>
            <w:r>
              <w:rPr>
                <w:rFonts w:hint="eastAsia"/>
              </w:rPr>
              <w:t>型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E9389D" w:rsidTr="00E9389D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变频器启</w:t>
            </w:r>
            <w:r>
              <w:rPr>
                <w:rFonts w:hint="eastAsia"/>
                <w:color w:val="000000" w:themeColor="text1"/>
              </w:rPr>
              <w:t>动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Output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VDC24V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／继电</w:t>
            </w:r>
            <w:r>
              <w:rPr>
                <w:rFonts w:hint="eastAsia"/>
                <w:color w:val="000000" w:themeColor="text1"/>
              </w:rPr>
              <w:t>器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风机允许动</w:t>
            </w:r>
            <w:r>
              <w:rPr>
                <w:rFonts w:hint="eastAsia"/>
                <w:color w:val="000000" w:themeColor="text1"/>
              </w:rPr>
              <w:t>作</w:t>
            </w:r>
          </w:p>
        </w:tc>
      </w:tr>
      <w:tr w:rsidR="00E9389D" w:rsidTr="00E9389D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频率设</w:t>
            </w:r>
            <w:r>
              <w:rPr>
                <w:rFonts w:hint="eastAsia"/>
                <w:color w:val="000000" w:themeColor="text1"/>
              </w:rPr>
              <w:t>定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Output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0-20mA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变频频率设</w:t>
            </w:r>
            <w:r>
              <w:rPr>
                <w:rFonts w:hint="eastAsia"/>
                <w:color w:val="000000" w:themeColor="text1"/>
              </w:rPr>
              <w:t>定</w:t>
            </w:r>
          </w:p>
        </w:tc>
      </w:tr>
      <w:tr w:rsidR="00E9389D" w:rsidTr="00E9389D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准备（备妥信号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干触</w:t>
            </w:r>
            <w:r>
              <w:rPr>
                <w:rFonts w:hint="eastAsia"/>
                <w:color w:val="000000" w:themeColor="text1"/>
              </w:rPr>
              <w:t>点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变频器启</w:t>
            </w:r>
            <w:r>
              <w:rPr>
                <w:rFonts w:hint="eastAsia"/>
                <w:color w:val="000000" w:themeColor="text1"/>
              </w:rPr>
              <w:t>动</w:t>
            </w:r>
          </w:p>
        </w:tc>
      </w:tr>
      <w:tr w:rsidR="00E9389D" w:rsidTr="00E9389D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自动控制选</w:t>
            </w:r>
            <w:r>
              <w:rPr>
                <w:rFonts w:hint="eastAsia"/>
                <w:color w:val="000000" w:themeColor="text1"/>
              </w:rPr>
              <w:t>择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干触</w:t>
            </w:r>
            <w:r>
              <w:rPr>
                <w:rFonts w:hint="eastAsia"/>
                <w:color w:val="000000" w:themeColor="text1"/>
              </w:rPr>
              <w:t>点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自动控制选</w:t>
            </w:r>
            <w:r>
              <w:rPr>
                <w:rFonts w:hint="eastAsia"/>
                <w:color w:val="000000" w:themeColor="text1"/>
              </w:rPr>
              <w:t>择</w:t>
            </w:r>
          </w:p>
        </w:tc>
      </w:tr>
      <w:tr w:rsidR="00E9389D" w:rsidTr="00E9389D">
        <w:trPr>
          <w:trHeight w:val="8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运行状</w:t>
            </w:r>
            <w:r>
              <w:rPr>
                <w:rFonts w:hint="eastAsia"/>
                <w:color w:val="000000" w:themeColor="text1"/>
              </w:rPr>
              <w:t>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b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干触</w:t>
            </w:r>
            <w:r>
              <w:rPr>
                <w:rFonts w:hint="eastAsia"/>
                <w:color w:val="000000" w:themeColor="text1"/>
              </w:rPr>
              <w:t>点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变频器的运行状</w:t>
            </w:r>
            <w:r>
              <w:rPr>
                <w:rFonts w:hint="eastAsia"/>
                <w:color w:val="000000" w:themeColor="text1"/>
              </w:rPr>
              <w:t>态</w:t>
            </w:r>
          </w:p>
        </w:tc>
      </w:tr>
      <w:tr w:rsidR="00E9389D" w:rsidTr="00E9389D">
        <w:trPr>
          <w:trHeight w:val="8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故障状</w:t>
            </w:r>
            <w:r>
              <w:rPr>
                <w:rFonts w:hint="eastAsia"/>
                <w:color w:val="000000" w:themeColor="text1"/>
              </w:rPr>
              <w:t>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干触</w:t>
            </w:r>
            <w:r>
              <w:rPr>
                <w:rFonts w:hint="eastAsia"/>
                <w:color w:val="000000" w:themeColor="text1"/>
              </w:rPr>
              <w:t>点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故障状</w:t>
            </w:r>
            <w:r>
              <w:rPr>
                <w:rFonts w:hint="eastAsia"/>
                <w:color w:val="000000" w:themeColor="text1"/>
              </w:rPr>
              <w:t>态</w:t>
            </w:r>
          </w:p>
        </w:tc>
      </w:tr>
      <w:tr w:rsidR="00E9389D" w:rsidTr="00E9389D">
        <w:trPr>
          <w:trHeight w:val="8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236F1A">
            <w:pPr>
              <w:rPr>
                <w:color w:val="000000" w:themeColor="text1"/>
              </w:rPr>
            </w:pPr>
            <w:ins w:id="11" w:author="luhuiju" w:date="2017-03-03T10:05:00Z">
              <w:r>
                <w:rPr>
                  <w:rFonts w:ascii="宋体" w:eastAsia="宋体" w:hAnsi="宋体" w:cs="宋体" w:hint="eastAsia"/>
                  <w:color w:val="000000" w:themeColor="text1"/>
                </w:rPr>
                <w:t>风机</w:t>
              </w:r>
            </w:ins>
            <w:del w:id="12" w:author="luhuiju" w:date="2017-03-03T10:05:00Z">
              <w:r w:rsidR="00E9389D" w:rsidDel="00236F1A">
                <w:rPr>
                  <w:rFonts w:ascii="宋体" w:eastAsia="宋体" w:hAnsi="宋体" w:cs="宋体" w:hint="eastAsia"/>
                  <w:color w:val="000000" w:themeColor="text1"/>
                </w:rPr>
                <w:delText>电机</w:delText>
              </w:r>
            </w:del>
            <w:r w:rsidR="00E9389D">
              <w:rPr>
                <w:rFonts w:ascii="宋体" w:eastAsia="宋体" w:hAnsi="宋体" w:cs="宋体" w:hint="eastAsia"/>
                <w:color w:val="000000" w:themeColor="text1"/>
              </w:rPr>
              <w:t>速</w:t>
            </w:r>
            <w:r w:rsidR="00E9389D">
              <w:rPr>
                <w:rFonts w:hint="eastAsia"/>
                <w:color w:val="000000" w:themeColor="text1"/>
              </w:rPr>
              <w:t>度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0-20mA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del w:id="13" w:author="luhuiju" w:date="2017-03-03T10:04:00Z">
              <w:r w:rsidDel="00236F1A">
                <w:rPr>
                  <w:rFonts w:ascii="宋体" w:eastAsia="宋体" w:hAnsi="宋体" w:cs="宋体" w:hint="eastAsia"/>
                  <w:color w:val="000000" w:themeColor="text1"/>
                </w:rPr>
                <w:delText>电机</w:delText>
              </w:r>
            </w:del>
            <w:ins w:id="14" w:author="luhuiju" w:date="2017-03-03T10:04:00Z">
              <w:r w:rsidR="00236F1A">
                <w:rPr>
                  <w:rFonts w:ascii="宋体" w:eastAsia="宋体" w:hAnsi="宋体" w:cs="宋体" w:hint="eastAsia"/>
                  <w:color w:val="000000" w:themeColor="text1"/>
                </w:rPr>
                <w:t>风机</w:t>
              </w:r>
            </w:ins>
            <w:r>
              <w:rPr>
                <w:rFonts w:ascii="宋体" w:eastAsia="宋体" w:hAnsi="宋体" w:cs="宋体" w:hint="eastAsia"/>
                <w:color w:val="000000" w:themeColor="text1"/>
              </w:rPr>
              <w:t>运行频率反</w:t>
            </w:r>
            <w:r>
              <w:rPr>
                <w:rFonts w:hint="eastAsia"/>
                <w:color w:val="000000" w:themeColor="text1"/>
              </w:rPr>
              <w:t>馈</w:t>
            </w:r>
          </w:p>
        </w:tc>
      </w:tr>
      <w:tr w:rsidR="00E9389D" w:rsidTr="00E9389D">
        <w:trPr>
          <w:trHeight w:val="8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236F1A">
            <w:pPr>
              <w:rPr>
                <w:color w:val="000000" w:themeColor="text1"/>
              </w:rPr>
            </w:pPr>
            <w:ins w:id="15" w:author="luhuiju" w:date="2017-03-03T10:05:00Z">
              <w:r>
                <w:rPr>
                  <w:rFonts w:ascii="宋体" w:eastAsia="宋体" w:hAnsi="宋体" w:cs="宋体" w:hint="eastAsia"/>
                  <w:color w:val="000000" w:themeColor="text1"/>
                </w:rPr>
                <w:t>风机</w:t>
              </w:r>
            </w:ins>
            <w:del w:id="16" w:author="luhuiju" w:date="2017-03-03T10:05:00Z">
              <w:r w:rsidR="00E9389D" w:rsidDel="00236F1A">
                <w:rPr>
                  <w:rFonts w:ascii="宋体" w:eastAsia="宋体" w:hAnsi="宋体" w:cs="宋体" w:hint="eastAsia"/>
                  <w:color w:val="000000" w:themeColor="text1"/>
                </w:rPr>
                <w:delText>电机</w:delText>
              </w:r>
            </w:del>
            <w:r w:rsidR="00E9389D">
              <w:rPr>
                <w:rFonts w:ascii="宋体" w:eastAsia="宋体" w:hAnsi="宋体" w:cs="宋体" w:hint="eastAsia"/>
                <w:color w:val="000000" w:themeColor="text1"/>
              </w:rPr>
              <w:t>电</w:t>
            </w:r>
            <w:r w:rsidR="00E9389D">
              <w:rPr>
                <w:rFonts w:hint="eastAsia"/>
                <w:color w:val="000000" w:themeColor="text1"/>
              </w:rPr>
              <w:t>流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E9389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0-20mA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89D" w:rsidRDefault="00236F1A">
            <w:pPr>
              <w:rPr>
                <w:color w:val="000000" w:themeColor="text1"/>
              </w:rPr>
            </w:pPr>
            <w:ins w:id="17" w:author="luhuiju" w:date="2017-03-03T10:04:00Z">
              <w:r>
                <w:rPr>
                  <w:rFonts w:ascii="宋体" w:eastAsia="宋体" w:hAnsi="宋体" w:cs="宋体" w:hint="eastAsia"/>
                  <w:color w:val="000000" w:themeColor="text1"/>
                </w:rPr>
                <w:t>风机</w:t>
              </w:r>
            </w:ins>
            <w:del w:id="18" w:author="luhuiju" w:date="2017-03-03T10:04:00Z">
              <w:r w:rsidR="00E9389D" w:rsidDel="00236F1A">
                <w:rPr>
                  <w:rFonts w:ascii="宋体" w:eastAsia="宋体" w:hAnsi="宋体" w:cs="宋体" w:hint="eastAsia"/>
                  <w:color w:val="000000" w:themeColor="text1"/>
                </w:rPr>
                <w:delText>电机</w:delText>
              </w:r>
            </w:del>
            <w:r w:rsidR="00E9389D">
              <w:rPr>
                <w:rFonts w:ascii="宋体" w:eastAsia="宋体" w:hAnsi="宋体" w:cs="宋体" w:hint="eastAsia"/>
                <w:color w:val="000000" w:themeColor="text1"/>
              </w:rPr>
              <w:t>运行电流反</w:t>
            </w:r>
            <w:r w:rsidR="00E9389D">
              <w:rPr>
                <w:rFonts w:hint="eastAsia"/>
                <w:color w:val="000000" w:themeColor="text1"/>
              </w:rPr>
              <w:lastRenderedPageBreak/>
              <w:t>馈</w:t>
            </w:r>
          </w:p>
        </w:tc>
      </w:tr>
    </w:tbl>
    <w:p w:rsidR="00E9389D" w:rsidRDefault="00E9389D" w:rsidP="00AA7900"/>
    <w:p w:rsidR="00AA7900" w:rsidRDefault="00AA7900" w:rsidP="00AA7900">
      <w:pPr>
        <w:pStyle w:val="3"/>
      </w:pPr>
      <w:r>
        <w:rPr>
          <w:rFonts w:hint="eastAsia"/>
        </w:rPr>
        <w:t>二、电动调节阀门控制</w:t>
      </w:r>
    </w:p>
    <w:p w:rsidR="00AA7900" w:rsidRDefault="00AA7900" w:rsidP="00711427">
      <w:pPr>
        <w:ind w:firstLine="420"/>
      </w:pPr>
      <w:r>
        <w:t>SF0</w:t>
      </w:r>
      <w:r w:rsidR="00711427">
        <w:rPr>
          <w:rFonts w:hint="eastAsia"/>
        </w:rPr>
        <w:t>冷冻阀冷却流量调节阀</w:t>
      </w:r>
      <w:r>
        <w:rPr>
          <w:rFonts w:hint="eastAsia"/>
        </w:rPr>
        <w:t>控制组建议选用</w:t>
      </w:r>
      <w:r>
        <w:rPr>
          <w:rFonts w:hint="eastAsia"/>
          <w:color w:val="FF0000"/>
        </w:rPr>
        <w:t>具有完整控制、执行机构的电动阀门</w:t>
      </w:r>
      <w:r>
        <w:rPr>
          <w:rFonts w:hint="eastAsia"/>
        </w:rPr>
        <w:t>。</w:t>
      </w:r>
    </w:p>
    <w:p w:rsidR="00711427" w:rsidRPr="00711427" w:rsidRDefault="00711427" w:rsidP="00AA7900">
      <w:pPr>
        <w:pStyle w:val="a3"/>
        <w:ind w:left="420" w:firstLineChars="0"/>
      </w:pPr>
    </w:p>
    <w:p w:rsidR="00711427" w:rsidRDefault="00AA7900" w:rsidP="00711427">
      <w:pPr>
        <w:ind w:firstLine="420"/>
      </w:pPr>
      <w:r>
        <w:rPr>
          <w:rFonts w:hint="eastAsia"/>
        </w:rPr>
        <w:t>阀门选型具有限位关断功能，防止阀门到达开关限位后由于过流、过扭报警，甚至烧毁阀门电机。</w:t>
      </w:r>
    </w:p>
    <w:p w:rsidR="00711427" w:rsidRDefault="00711427" w:rsidP="00711427">
      <w:pPr>
        <w:ind w:firstLine="420"/>
      </w:pPr>
    </w:p>
    <w:p w:rsidR="00AA7900" w:rsidRDefault="00711427" w:rsidP="00711427">
      <w:pPr>
        <w:ind w:firstLine="420"/>
      </w:pPr>
      <w:r w:rsidRPr="00711427">
        <w:t>电气机柜为电动阀门提供电力驱动，以及电力开关。</w:t>
      </w:r>
    </w:p>
    <w:p w:rsidR="00711427" w:rsidDel="000E235B" w:rsidRDefault="00711427" w:rsidP="00F779C6">
      <w:pPr>
        <w:spacing w:line="360" w:lineRule="auto"/>
        <w:ind w:firstLineChars="200" w:firstLine="480"/>
        <w:rPr>
          <w:del w:id="19" w:author="luhuiju" w:date="2017-03-03T10:58:00Z"/>
          <w:rFonts w:hint="eastAsia"/>
        </w:rPr>
      </w:pPr>
      <w:r>
        <w:rPr>
          <w:rFonts w:hint="eastAsia"/>
        </w:rPr>
        <w:t>电动调节阀本地柜提供开启</w:t>
      </w:r>
      <w:r>
        <w:rPr>
          <w:rFonts w:hint="eastAsia"/>
        </w:rPr>
        <w:t>/</w:t>
      </w:r>
      <w:r>
        <w:rPr>
          <w:rFonts w:hint="eastAsia"/>
        </w:rPr>
        <w:t>关闭按钮、提供开度调节及反馈，</w:t>
      </w:r>
      <w:r w:rsidR="00F779C6">
        <w:rPr>
          <w:rFonts w:hint="eastAsia"/>
        </w:rPr>
        <w:t>开关限位等信号。</w:t>
      </w:r>
    </w:p>
    <w:p w:rsidR="000E235B" w:rsidRDefault="000E235B" w:rsidP="00F779C6">
      <w:pPr>
        <w:spacing w:line="360" w:lineRule="auto"/>
        <w:ind w:firstLineChars="200" w:firstLine="480"/>
        <w:rPr>
          <w:ins w:id="20" w:author="luhuiju" w:date="2017-03-03T11:03:00Z"/>
        </w:rPr>
      </w:pPr>
      <w:ins w:id="21" w:author="luhuiju" w:date="2017-03-03T11:03:00Z">
        <w:r>
          <w:rPr>
            <w:rFonts w:hint="eastAsia"/>
          </w:rPr>
          <w:t>具体调节模块说明书</w:t>
        </w:r>
      </w:ins>
    </w:p>
    <w:p w:rsidR="00A62E4E" w:rsidRDefault="00A62E4E">
      <w:pPr>
        <w:spacing w:line="360" w:lineRule="auto"/>
        <w:ind w:firstLineChars="200" w:firstLine="480"/>
      </w:pPr>
    </w:p>
    <w:p w:rsidR="00AA7900" w:rsidRDefault="00A62E4E" w:rsidP="00AA7900">
      <w:pPr>
        <w:jc w:val="center"/>
        <w:rPr>
          <w:b/>
        </w:rPr>
      </w:pPr>
      <w:del w:id="22" w:author="luhuiju" w:date="2017-03-03T10:57:00Z">
        <w:r w:rsidRPr="00A62E4E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180pt;margin-top:15.6pt;width:31.65pt;height:23.4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" fillcolor="white [3212]" stroked="f">
              <v:textbox>
                <w:txbxContent>
                  <w:p w:rsidR="00AA7900" w:rsidRDefault="00AA7900" w:rsidP="00AA7900">
                    <w:del w:id="23" w:author="luhuiju" w:date="2017-03-03T10:57:00Z">
                      <w:r w:rsidDel="00C73D78">
                        <w:delText>DCS</w:delText>
                      </w:r>
                    </w:del>
                  </w:p>
                </w:txbxContent>
              </v:textbox>
            </v:shape>
          </w:pict>
        </w:r>
      </w:del>
      <w:ins w:id="24" w:author="luhuiju" w:date="2017-03-03T10:57:00Z">
        <w:r w:rsidR="00C73D78" w:rsidRPr="00C73D78">
          <w:rPr>
            <w:b/>
            <w:noProof/>
          </w:rPr>
          <w:t xml:space="preserve"> </w:t>
        </w:r>
        <w:r w:rsidR="00D42F73">
          <w:rPr>
            <w:b/>
            <w:noProof/>
            <w:rPrChange w:id="25">
              <w:rPr>
                <w:noProof/>
              </w:rPr>
            </w:rPrChange>
          </w:rPr>
          <w:drawing>
            <wp:inline distT="0" distB="0" distL="0" distR="0">
              <wp:extent cx="4107213" cy="4869682"/>
              <wp:effectExtent l="19050" t="0" r="7587" b="0"/>
              <wp:docPr id="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 t="6838" b="55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07213" cy="48696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del w:id="26" w:author="luhuiju" w:date="2017-03-03T10:57:00Z">
        <w:r w:rsidR="00D42F73">
          <w:rPr>
            <w:b/>
            <w:noProof/>
            <w:rPrChange w:id="27">
              <w:rPr>
                <w:noProof/>
              </w:rPr>
            </w:rPrChange>
          </w:rPr>
          <w:lastRenderedPageBreak/>
          <w:drawing>
            <wp:inline distT="0" distB="0" distL="0" distR="0">
              <wp:extent cx="3194685" cy="3301365"/>
              <wp:effectExtent l="19050" t="0" r="5715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4685" cy="3301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AA7900" w:rsidRDefault="00AA7900" w:rsidP="00AA7900">
      <w:pPr>
        <w:jc w:val="center"/>
      </w:pPr>
      <w:r>
        <w:rPr>
          <w:rFonts w:hint="eastAsia"/>
        </w:rPr>
        <w:t>图</w:t>
      </w:r>
      <w:r>
        <w:t xml:space="preserve">2. </w:t>
      </w:r>
      <w:r>
        <w:rPr>
          <w:rFonts w:hint="eastAsia"/>
        </w:rPr>
        <w:t>有执行机构电动调节阀控制示意图</w:t>
      </w:r>
    </w:p>
    <w:p w:rsidR="00AA7900" w:rsidRDefault="00AA7900" w:rsidP="00AA7900">
      <w:pPr>
        <w:ind w:left="420"/>
      </w:pPr>
      <w:r>
        <w:rPr>
          <w:rFonts w:hint="eastAsia"/>
        </w:rPr>
        <w:t>表</w:t>
      </w:r>
      <w:r>
        <w:t xml:space="preserve">2. </w:t>
      </w:r>
      <w:r>
        <w:rPr>
          <w:rFonts w:hint="eastAsia"/>
        </w:rPr>
        <w:t>开关调节阀门信号接口表</w:t>
      </w:r>
    </w:p>
    <w:tbl>
      <w:tblPr>
        <w:tblStyle w:val="a4"/>
        <w:tblW w:w="0" w:type="auto"/>
        <w:tblInd w:w="420" w:type="dxa"/>
        <w:tblLook w:val="04A0"/>
        <w:tblPrChange w:id="28" w:author="luhuiju" w:date="2017-03-03T11:00:00Z">
          <w:tblPr>
            <w:tblStyle w:val="a4"/>
            <w:tblW w:w="0" w:type="auto"/>
            <w:tblInd w:w="420" w:type="dxa"/>
            <w:tblLook w:val="04A0"/>
          </w:tblPr>
        </w:tblPrChange>
      </w:tblPr>
      <w:tblGrid>
        <w:gridCol w:w="2009"/>
        <w:gridCol w:w="1507"/>
        <w:gridCol w:w="1984"/>
        <w:gridCol w:w="2220"/>
        <w:tblGridChange w:id="29">
          <w:tblGrid>
            <w:gridCol w:w="420"/>
            <w:gridCol w:w="1589"/>
            <w:gridCol w:w="420"/>
            <w:gridCol w:w="1087"/>
            <w:gridCol w:w="420"/>
            <w:gridCol w:w="1564"/>
            <w:gridCol w:w="420"/>
            <w:gridCol w:w="1800"/>
            <w:gridCol w:w="420"/>
          </w:tblGrid>
        </w:tblGridChange>
      </w:tblGrid>
      <w:tr w:rsidR="00AA7900" w:rsidTr="00BB084E">
        <w:trPr>
          <w:trHeight w:val="726"/>
          <w:trPrChange w:id="30" w:author="luhuiju" w:date="2017-03-03T11:00:00Z">
            <w:trPr>
              <w:gridAfter w:val="0"/>
            </w:trPr>
          </w:trPrChange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1" w:author="luhuiju" w:date="2017-03-03T11:00:00Z">
              <w:tcPr>
                <w:tcW w:w="200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A7900" w:rsidRDefault="00AA7900">
            <w:r>
              <w:rPr>
                <w:rFonts w:ascii="宋体" w:eastAsia="宋体" w:hAnsi="宋体" w:cs="宋体" w:hint="eastAsia"/>
              </w:rPr>
              <w:t>信号名</w:t>
            </w:r>
            <w:r>
              <w:rPr>
                <w:rFonts w:hint="eastAsia"/>
              </w:rPr>
              <w:t>成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2" w:author="luhuiju" w:date="2017-03-03T11:00:00Z">
              <w:tcPr>
                <w:tcW w:w="150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A7900" w:rsidRDefault="00AA7900">
            <w:r>
              <w:rPr>
                <w:rFonts w:ascii="宋体" w:eastAsia="宋体" w:hAnsi="宋体" w:cs="宋体" w:hint="eastAsia"/>
              </w:rPr>
              <w:t>输入输出类</w:t>
            </w:r>
            <w:r>
              <w:rPr>
                <w:rFonts w:hint="eastAsia"/>
              </w:rPr>
              <w:t>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" w:author="luhuiju" w:date="2017-03-03T11:00:00Z">
              <w:tcPr>
                <w:tcW w:w="198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A7900" w:rsidRDefault="00AA7900">
            <w:r>
              <w:rPr>
                <w:rFonts w:ascii="宋体" w:eastAsia="宋体" w:hAnsi="宋体" w:cs="宋体" w:hint="eastAsia"/>
              </w:rPr>
              <w:t>电气类</w:t>
            </w:r>
            <w:r>
              <w:rPr>
                <w:rFonts w:hint="eastAsia"/>
              </w:rPr>
              <w:t>型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4" w:author="luhuiju" w:date="2017-03-03T11:00:00Z">
              <w:tcPr>
                <w:tcW w:w="22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A7900" w:rsidRDefault="00AA7900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BB084E" w:rsidTr="00AA7900">
        <w:trPr>
          <w:ins w:id="35" w:author="luhuiju" w:date="2017-03-03T11:00:00Z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84E" w:rsidRDefault="00BB084E">
            <w:pPr>
              <w:rPr>
                <w:ins w:id="36" w:author="luhuiju" w:date="2017-03-03T11:00:00Z"/>
                <w:rFonts w:ascii="宋体" w:eastAsia="宋体" w:hAnsi="宋体" w:cs="宋体"/>
              </w:rPr>
            </w:pPr>
            <w:ins w:id="37" w:author="luhuiju" w:date="2017-03-03T11:00:00Z">
              <w:r>
                <w:rPr>
                  <w:rFonts w:ascii="宋体" w:eastAsia="宋体" w:hAnsi="宋体" w:cs="宋体" w:hint="eastAsia"/>
                </w:rPr>
                <w:t>执行结构供电</w:t>
              </w:r>
            </w:ins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84E" w:rsidRDefault="00BB084E">
            <w:pPr>
              <w:rPr>
                <w:ins w:id="38" w:author="luhuiju" w:date="2017-03-03T11:00:00Z"/>
              </w:rPr>
            </w:pPr>
            <w:ins w:id="39" w:author="luhuiju" w:date="2017-03-03T11:00:00Z">
              <w:r>
                <w:t>I</w:t>
              </w:r>
              <w:r>
                <w:rPr>
                  <w:rFonts w:hint="eastAsia"/>
                </w:rPr>
                <w:t>nput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84E" w:rsidRDefault="00BB084E">
            <w:pPr>
              <w:rPr>
                <w:ins w:id="40" w:author="luhuiju" w:date="2017-03-03T11:00:00Z"/>
                <w:rFonts w:ascii="宋体" w:eastAsia="宋体" w:hAnsi="宋体" w:cs="宋体"/>
                <w:color w:val="FF0000"/>
              </w:rPr>
            </w:pPr>
            <w:ins w:id="41" w:author="luhuiju" w:date="2017-03-03T11:00:00Z">
              <w:r>
                <w:rPr>
                  <w:rFonts w:ascii="宋体" w:eastAsia="宋体" w:hAnsi="宋体" w:cs="宋体" w:hint="eastAsia"/>
                  <w:color w:val="FF0000"/>
                </w:rPr>
                <w:t>220 交流</w:t>
              </w:r>
            </w:ins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84E" w:rsidRDefault="00BB084E">
            <w:pPr>
              <w:rPr>
                <w:ins w:id="42" w:author="luhuiju" w:date="2017-03-03T11:00:00Z"/>
                <w:rFonts w:ascii="宋体" w:eastAsia="宋体" w:hAnsi="宋体" w:cs="宋体"/>
              </w:rPr>
            </w:pPr>
          </w:p>
        </w:tc>
      </w:tr>
      <w:tr w:rsidR="00AA7900" w:rsidTr="00AA7900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rPr>
                <w:rFonts w:ascii="宋体" w:eastAsia="宋体" w:hAnsi="宋体" w:cs="宋体" w:hint="eastAsia"/>
              </w:rPr>
              <w:t>开启信</w:t>
            </w:r>
            <w:r>
              <w:rPr>
                <w:rFonts w:hint="eastAsia"/>
              </w:rPr>
              <w:t>号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t>Output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pPr>
              <w:rPr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继电</w:t>
            </w:r>
            <w:r>
              <w:rPr>
                <w:rFonts w:hint="eastAsia"/>
                <w:color w:val="FF0000"/>
              </w:rPr>
              <w:t>器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rPr>
                <w:rFonts w:ascii="宋体" w:eastAsia="宋体" w:hAnsi="宋体" w:cs="宋体" w:hint="eastAsia"/>
              </w:rPr>
              <w:t>阀门开</w:t>
            </w:r>
            <w:r>
              <w:rPr>
                <w:rFonts w:hint="eastAsia"/>
              </w:rPr>
              <w:t>启</w:t>
            </w:r>
            <w:r w:rsidR="00711427">
              <w:rPr>
                <w:rFonts w:hint="eastAsia"/>
              </w:rPr>
              <w:t>/</w:t>
            </w:r>
            <w:r w:rsidR="00711427">
              <w:rPr>
                <w:rFonts w:hint="eastAsia"/>
              </w:rPr>
              <w:t>关闭</w:t>
            </w:r>
          </w:p>
        </w:tc>
      </w:tr>
      <w:tr w:rsidR="00AA7900" w:rsidTr="00AA7900"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F779C6">
            <w:r>
              <w:rPr>
                <w:rFonts w:ascii="宋体" w:eastAsia="宋体" w:hAnsi="宋体" w:cs="宋体" w:hint="eastAsia"/>
              </w:rPr>
              <w:t>开到</w:t>
            </w:r>
            <w:r w:rsidR="00AA7900">
              <w:rPr>
                <w:rFonts w:hint="eastAsia"/>
              </w:rPr>
              <w:t>位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pPr>
              <w:rPr>
                <w:b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干触</w:t>
            </w:r>
            <w:r>
              <w:rPr>
                <w:rFonts w:hint="eastAsia"/>
                <w:color w:val="FF0000"/>
              </w:rPr>
              <w:t>电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rPr>
                <w:rFonts w:ascii="宋体" w:eastAsia="宋体" w:hAnsi="宋体" w:cs="宋体" w:hint="eastAsia"/>
              </w:rPr>
              <w:t>阀门开到</w:t>
            </w:r>
            <w:r>
              <w:rPr>
                <w:rFonts w:hint="eastAsia"/>
              </w:rPr>
              <w:t>位</w:t>
            </w:r>
          </w:p>
        </w:tc>
      </w:tr>
      <w:tr w:rsidR="00AA7900" w:rsidTr="00AA7900">
        <w:trPr>
          <w:trHeight w:val="351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F779C6">
            <w:r>
              <w:rPr>
                <w:rFonts w:ascii="宋体" w:eastAsia="宋体" w:hAnsi="宋体" w:cs="宋体" w:hint="eastAsia"/>
              </w:rPr>
              <w:t>关到位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pPr>
              <w:rPr>
                <w:b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干触</w:t>
            </w:r>
            <w:r>
              <w:rPr>
                <w:rFonts w:hint="eastAsia"/>
                <w:color w:val="FF0000"/>
              </w:rPr>
              <w:t>电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rPr>
                <w:rFonts w:ascii="宋体" w:eastAsia="宋体" w:hAnsi="宋体" w:cs="宋体" w:hint="eastAsia"/>
              </w:rPr>
              <w:t>阀门关到</w:t>
            </w:r>
            <w:r>
              <w:rPr>
                <w:rFonts w:hint="eastAsia"/>
              </w:rPr>
              <w:t>位</w:t>
            </w:r>
          </w:p>
        </w:tc>
      </w:tr>
      <w:tr w:rsidR="00AA7900" w:rsidTr="00AA7900">
        <w:trPr>
          <w:trHeight w:val="8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rPr>
                <w:rFonts w:ascii="宋体" w:eastAsia="宋体" w:hAnsi="宋体" w:cs="宋体" w:hint="eastAsia"/>
              </w:rPr>
              <w:t>开度给</w:t>
            </w:r>
            <w:r>
              <w:rPr>
                <w:rFonts w:hint="eastAsia"/>
              </w:rPr>
              <w:t>定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t>Output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pPr>
              <w:rPr>
                <w:color w:val="FF0000"/>
              </w:rPr>
            </w:pPr>
            <w:r>
              <w:rPr>
                <w:color w:val="FF0000"/>
              </w:rPr>
              <w:t xml:space="preserve">4-20mA 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rPr>
                <w:rFonts w:ascii="宋体" w:eastAsia="宋体" w:hAnsi="宋体" w:cs="宋体" w:hint="eastAsia"/>
              </w:rPr>
              <w:t>开度给</w:t>
            </w:r>
            <w:r>
              <w:rPr>
                <w:rFonts w:hint="eastAsia"/>
              </w:rPr>
              <w:t>定</w:t>
            </w:r>
          </w:p>
        </w:tc>
      </w:tr>
      <w:tr w:rsidR="00AA7900" w:rsidTr="00AA7900">
        <w:trPr>
          <w:trHeight w:val="88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rPr>
                <w:rFonts w:ascii="宋体" w:eastAsia="宋体" w:hAnsi="宋体" w:cs="宋体" w:hint="eastAsia"/>
              </w:rPr>
              <w:t>开度反</w:t>
            </w:r>
            <w:r>
              <w:rPr>
                <w:rFonts w:hint="eastAsia"/>
              </w:rPr>
              <w:t>馈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pPr>
              <w:rPr>
                <w:color w:val="FF0000"/>
              </w:rPr>
            </w:pPr>
            <w:r>
              <w:rPr>
                <w:color w:val="FF0000"/>
              </w:rPr>
              <w:t>4-20mA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900" w:rsidRDefault="00AA7900">
            <w:r>
              <w:rPr>
                <w:rFonts w:ascii="宋体" w:eastAsia="宋体" w:hAnsi="宋体" w:cs="宋体" w:hint="eastAsia"/>
              </w:rPr>
              <w:t>开度反</w:t>
            </w:r>
            <w:r>
              <w:rPr>
                <w:rFonts w:hint="eastAsia"/>
              </w:rPr>
              <w:t>馈</w:t>
            </w:r>
          </w:p>
        </w:tc>
      </w:tr>
    </w:tbl>
    <w:p w:rsidR="00E54ED2" w:rsidRDefault="00E54ED2">
      <w:pPr>
        <w:rPr>
          <w:ins w:id="43" w:author="luhuiju" w:date="2017-03-03T10:06:00Z"/>
        </w:rPr>
      </w:pPr>
    </w:p>
    <w:p w:rsidR="00236F1A" w:rsidRDefault="00236F1A">
      <w:pPr>
        <w:rPr>
          <w:ins w:id="44" w:author="luhuiju" w:date="2017-03-03T10:06:00Z"/>
        </w:rPr>
      </w:pPr>
    </w:p>
    <w:p w:rsidR="00236F1A" w:rsidRDefault="00236F1A">
      <w:pPr>
        <w:rPr>
          <w:ins w:id="45" w:author="luhuiju" w:date="2017-03-03T10:08:00Z"/>
        </w:rPr>
      </w:pPr>
      <w:ins w:id="46" w:author="luhuiju" w:date="2017-03-03T10:06:00Z">
        <w:r>
          <w:rPr>
            <w:rFonts w:hint="eastAsia"/>
          </w:rPr>
          <w:t>三．流量计</w:t>
        </w:r>
      </w:ins>
    </w:p>
    <w:tbl>
      <w:tblPr>
        <w:tblStyle w:val="a4"/>
        <w:tblW w:w="0" w:type="auto"/>
        <w:tblInd w:w="420" w:type="dxa"/>
        <w:tblLook w:val="04A0"/>
      </w:tblPr>
      <w:tblGrid>
        <w:gridCol w:w="2009"/>
        <w:gridCol w:w="1507"/>
        <w:gridCol w:w="1984"/>
      </w:tblGrid>
      <w:tr w:rsidR="00A91C74" w:rsidTr="00557DFB">
        <w:trPr>
          <w:ins w:id="47" w:author="luhuiju" w:date="2017-03-03T10:11:00Z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48" w:author="luhuiju" w:date="2017-03-03T10:11:00Z"/>
              </w:rPr>
            </w:pPr>
            <w:ins w:id="49" w:author="luhuiju" w:date="2017-03-03T10:11:00Z">
              <w:r>
                <w:rPr>
                  <w:rFonts w:ascii="宋体" w:eastAsia="宋体" w:hAnsi="宋体" w:cs="宋体" w:hint="eastAsia"/>
                </w:rPr>
                <w:t>信号名</w:t>
              </w:r>
              <w:r>
                <w:rPr>
                  <w:rFonts w:hint="eastAsia"/>
                </w:rPr>
                <w:t>称</w:t>
              </w:r>
            </w:ins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50" w:author="luhuiju" w:date="2017-03-03T10:11:00Z"/>
              </w:rPr>
            </w:pPr>
            <w:ins w:id="51" w:author="luhuiju" w:date="2017-03-03T10:11:00Z">
              <w:r>
                <w:rPr>
                  <w:rFonts w:ascii="宋体" w:eastAsia="宋体" w:hAnsi="宋体" w:cs="宋体" w:hint="eastAsia"/>
                </w:rPr>
                <w:t>输入输出类</w:t>
              </w:r>
              <w:r>
                <w:rPr>
                  <w:rFonts w:hint="eastAsia"/>
                </w:rPr>
                <w:t>型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52" w:author="luhuiju" w:date="2017-03-03T10:11:00Z"/>
              </w:rPr>
            </w:pPr>
            <w:ins w:id="53" w:author="luhuiju" w:date="2017-03-03T10:11:00Z">
              <w:r>
                <w:rPr>
                  <w:rFonts w:ascii="宋体" w:eastAsia="宋体" w:hAnsi="宋体" w:cs="宋体" w:hint="eastAsia"/>
                </w:rPr>
                <w:t>电气类</w:t>
              </w:r>
              <w:r>
                <w:rPr>
                  <w:rFonts w:hint="eastAsia"/>
                </w:rPr>
                <w:t>型</w:t>
              </w:r>
            </w:ins>
          </w:p>
        </w:tc>
      </w:tr>
      <w:tr w:rsidR="00A91C74" w:rsidTr="00557DFB">
        <w:trPr>
          <w:ins w:id="54" w:author="luhuiju" w:date="2017-03-03T10:11:00Z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55" w:author="luhuiju" w:date="2017-03-03T10:11:00Z"/>
                <w:color w:val="000000" w:themeColor="text1"/>
              </w:rPr>
            </w:pPr>
            <w:ins w:id="56" w:author="luhuiju" w:date="2017-03-03T10:13:00Z">
              <w:r>
                <w:rPr>
                  <w:rFonts w:ascii="宋体" w:eastAsia="宋体" w:hAnsi="宋体" w:cs="宋体" w:hint="eastAsia"/>
                  <w:color w:val="000000" w:themeColor="text1"/>
                </w:rPr>
                <w:t>流量计供电</w:t>
              </w:r>
            </w:ins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57" w:author="luhuiju" w:date="2017-03-03T10:11:00Z"/>
                <w:color w:val="000000" w:themeColor="text1"/>
              </w:rPr>
            </w:pPr>
            <w:ins w:id="58" w:author="luhuiju" w:date="2017-03-03T10:13:00Z">
              <w:r>
                <w:rPr>
                  <w:rFonts w:hint="eastAsia"/>
                  <w:color w:val="000000" w:themeColor="text1"/>
                </w:rPr>
                <w:t>in</w:t>
              </w:r>
            </w:ins>
            <w:ins w:id="59" w:author="luhuiju" w:date="2017-03-03T10:11:00Z">
              <w:r>
                <w:rPr>
                  <w:color w:val="000000" w:themeColor="text1"/>
                </w:rPr>
                <w:t>put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60" w:author="luhuiju" w:date="2017-03-03T10:11:00Z"/>
                <w:color w:val="000000" w:themeColor="text1"/>
              </w:rPr>
            </w:pPr>
            <w:ins w:id="61" w:author="luhuiju" w:date="2017-03-03T10:14:00Z">
              <w:r>
                <w:rPr>
                  <w:rFonts w:hint="eastAsia"/>
                  <w:color w:val="000000" w:themeColor="text1"/>
                </w:rPr>
                <w:t>220V</w:t>
              </w:r>
              <w:r>
                <w:rPr>
                  <w:rFonts w:hint="eastAsia"/>
                  <w:color w:val="000000" w:themeColor="text1"/>
                </w:rPr>
                <w:t>交流电</w:t>
              </w:r>
            </w:ins>
          </w:p>
        </w:tc>
      </w:tr>
      <w:tr w:rsidR="00A91C74" w:rsidTr="00557DFB">
        <w:trPr>
          <w:ins w:id="62" w:author="luhuiju" w:date="2017-03-03T10:11:00Z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63" w:author="luhuiju" w:date="2017-03-03T10:11:00Z"/>
                <w:color w:val="000000" w:themeColor="text1"/>
              </w:rPr>
            </w:pPr>
            <w:ins w:id="64" w:author="luhuiju" w:date="2017-03-03T10:13:00Z">
              <w:r>
                <w:rPr>
                  <w:rFonts w:ascii="宋体" w:eastAsia="宋体" w:hAnsi="宋体" w:cs="宋体" w:hint="eastAsia"/>
                  <w:color w:val="000000" w:themeColor="text1"/>
                </w:rPr>
                <w:t>流量读数</w:t>
              </w:r>
            </w:ins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65" w:author="luhuiju" w:date="2017-03-03T10:11:00Z"/>
                <w:color w:val="000000" w:themeColor="text1"/>
              </w:rPr>
            </w:pPr>
            <w:ins w:id="66" w:author="luhuiju" w:date="2017-03-03T10:11:00Z">
              <w:r>
                <w:rPr>
                  <w:color w:val="000000" w:themeColor="text1"/>
                </w:rPr>
                <w:t>Output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67" w:author="luhuiju" w:date="2017-03-03T10:11:00Z"/>
                <w:color w:val="000000" w:themeColor="text1"/>
              </w:rPr>
            </w:pPr>
            <w:ins w:id="68" w:author="luhuiju" w:date="2017-03-03T10:11:00Z">
              <w:r>
                <w:rPr>
                  <w:color w:val="000000" w:themeColor="text1"/>
                </w:rPr>
                <w:t>0-20mA</w:t>
              </w:r>
            </w:ins>
          </w:p>
        </w:tc>
      </w:tr>
    </w:tbl>
    <w:p w:rsidR="00236F1A" w:rsidRDefault="00236F1A">
      <w:pPr>
        <w:rPr>
          <w:ins w:id="69" w:author="luhuiju" w:date="2017-03-03T10:06:00Z"/>
        </w:rPr>
      </w:pPr>
    </w:p>
    <w:p w:rsidR="00236F1A" w:rsidRDefault="00236F1A">
      <w:pPr>
        <w:rPr>
          <w:ins w:id="70" w:author="luhuiju" w:date="2017-03-03T10:06:00Z"/>
        </w:rPr>
      </w:pPr>
      <w:ins w:id="71" w:author="luhuiju" w:date="2017-03-03T10:07:00Z">
        <w:r>
          <w:rPr>
            <w:rFonts w:hint="eastAsia"/>
          </w:rPr>
          <w:t>具体见产品说明书</w:t>
        </w:r>
      </w:ins>
    </w:p>
    <w:p w:rsidR="00236F1A" w:rsidRDefault="00236F1A">
      <w:pPr>
        <w:rPr>
          <w:ins w:id="72" w:author="luhuiju" w:date="2017-03-03T10:13:00Z"/>
        </w:rPr>
      </w:pPr>
      <w:ins w:id="73" w:author="luhuiju" w:date="2017-03-03T10:06:00Z">
        <w:r>
          <w:rPr>
            <w:rFonts w:hint="eastAsia"/>
          </w:rPr>
          <w:t>四．压力变送器</w:t>
        </w:r>
      </w:ins>
      <w:ins w:id="74" w:author="luhuiju" w:date="2017-03-03T10:17:00Z">
        <w:r w:rsidR="00DD3BF3">
          <w:rPr>
            <w:rFonts w:hint="eastAsia"/>
          </w:rPr>
          <w:t>（</w:t>
        </w:r>
        <w:r w:rsidR="00DD3BF3">
          <w:rPr>
            <w:rFonts w:hint="eastAsia"/>
          </w:rPr>
          <w:t>ABG308</w:t>
        </w:r>
        <w:r w:rsidR="00DD3BF3">
          <w:rPr>
            <w:rFonts w:hint="eastAsia"/>
          </w:rPr>
          <w:t>）</w:t>
        </w:r>
      </w:ins>
    </w:p>
    <w:tbl>
      <w:tblPr>
        <w:tblStyle w:val="a4"/>
        <w:tblW w:w="0" w:type="auto"/>
        <w:tblInd w:w="420" w:type="dxa"/>
        <w:tblLook w:val="04A0"/>
      </w:tblPr>
      <w:tblGrid>
        <w:gridCol w:w="2009"/>
        <w:gridCol w:w="1507"/>
        <w:gridCol w:w="1984"/>
      </w:tblGrid>
      <w:tr w:rsidR="00A91C74" w:rsidTr="00557DFB">
        <w:trPr>
          <w:ins w:id="75" w:author="luhuiju" w:date="2017-03-03T10:13:00Z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76" w:author="luhuiju" w:date="2017-03-03T10:13:00Z"/>
              </w:rPr>
            </w:pPr>
            <w:ins w:id="77" w:author="luhuiju" w:date="2017-03-03T10:13:00Z">
              <w:r>
                <w:rPr>
                  <w:rFonts w:ascii="宋体" w:eastAsia="宋体" w:hAnsi="宋体" w:cs="宋体" w:hint="eastAsia"/>
                </w:rPr>
                <w:t>信号名</w:t>
              </w:r>
              <w:r>
                <w:rPr>
                  <w:rFonts w:hint="eastAsia"/>
                </w:rPr>
                <w:t>称</w:t>
              </w:r>
            </w:ins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78" w:author="luhuiju" w:date="2017-03-03T10:13:00Z"/>
              </w:rPr>
            </w:pPr>
            <w:ins w:id="79" w:author="luhuiju" w:date="2017-03-03T10:13:00Z">
              <w:r>
                <w:rPr>
                  <w:rFonts w:ascii="宋体" w:eastAsia="宋体" w:hAnsi="宋体" w:cs="宋体" w:hint="eastAsia"/>
                </w:rPr>
                <w:t>输入输出类</w:t>
              </w:r>
              <w:r>
                <w:rPr>
                  <w:rFonts w:hint="eastAsia"/>
                </w:rPr>
                <w:t>型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80" w:author="luhuiju" w:date="2017-03-03T10:13:00Z"/>
              </w:rPr>
            </w:pPr>
            <w:ins w:id="81" w:author="luhuiju" w:date="2017-03-03T10:13:00Z">
              <w:r>
                <w:rPr>
                  <w:rFonts w:ascii="宋体" w:eastAsia="宋体" w:hAnsi="宋体" w:cs="宋体" w:hint="eastAsia"/>
                </w:rPr>
                <w:t>电气类</w:t>
              </w:r>
              <w:r>
                <w:rPr>
                  <w:rFonts w:hint="eastAsia"/>
                </w:rPr>
                <w:t>型</w:t>
              </w:r>
            </w:ins>
          </w:p>
        </w:tc>
      </w:tr>
      <w:tr w:rsidR="00A91C74" w:rsidTr="00557DFB">
        <w:trPr>
          <w:ins w:id="82" w:author="luhuiju" w:date="2017-03-03T10:13:00Z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83" w:author="luhuiju" w:date="2017-03-03T10:13:00Z"/>
                <w:color w:val="000000" w:themeColor="text1"/>
              </w:rPr>
            </w:pPr>
            <w:ins w:id="84" w:author="luhuiju" w:date="2017-03-03T10:14:00Z">
              <w:r>
                <w:rPr>
                  <w:rFonts w:ascii="宋体" w:eastAsia="宋体" w:hAnsi="宋体" w:cs="宋体" w:hint="eastAsia"/>
                  <w:color w:val="000000" w:themeColor="text1"/>
                </w:rPr>
                <w:t>压力变送器</w:t>
              </w:r>
            </w:ins>
            <w:ins w:id="85" w:author="luhuiju" w:date="2017-03-03T10:13:00Z">
              <w:r>
                <w:rPr>
                  <w:rFonts w:ascii="宋体" w:eastAsia="宋体" w:hAnsi="宋体" w:cs="宋体" w:hint="eastAsia"/>
                  <w:color w:val="000000" w:themeColor="text1"/>
                </w:rPr>
                <w:t>供电</w:t>
              </w:r>
            </w:ins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86" w:author="luhuiju" w:date="2017-03-03T10:13:00Z"/>
                <w:color w:val="000000" w:themeColor="text1"/>
              </w:rPr>
            </w:pPr>
            <w:ins w:id="87" w:author="luhuiju" w:date="2017-03-03T10:13:00Z">
              <w:r>
                <w:rPr>
                  <w:rFonts w:hint="eastAsia"/>
                  <w:color w:val="000000" w:themeColor="text1"/>
                </w:rPr>
                <w:t>in</w:t>
              </w:r>
              <w:r>
                <w:rPr>
                  <w:color w:val="000000" w:themeColor="text1"/>
                </w:rPr>
                <w:t>put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E4E" w:rsidRDefault="00A91C74">
            <w:pPr>
              <w:rPr>
                <w:ins w:id="88" w:author="luhuiju" w:date="2017-03-03T10:13:00Z"/>
                <w:color w:val="000000" w:themeColor="text1"/>
                <w:sz w:val="24"/>
                <w:szCs w:val="24"/>
              </w:rPr>
            </w:pPr>
            <w:ins w:id="89" w:author="luhuiju" w:date="2017-03-03T10:13:00Z">
              <w:r>
                <w:rPr>
                  <w:color w:val="000000" w:themeColor="text1"/>
                </w:rPr>
                <w:t>VDC24V</w:t>
              </w:r>
            </w:ins>
            <w:ins w:id="90" w:author="luhuiju" w:date="2017-03-03T10:14:00Z">
              <w:r>
                <w:rPr>
                  <w:color w:val="000000" w:themeColor="text1"/>
                </w:rPr>
                <w:t xml:space="preserve"> </w:t>
              </w:r>
            </w:ins>
          </w:p>
        </w:tc>
      </w:tr>
      <w:tr w:rsidR="00A91C74" w:rsidTr="00557DFB">
        <w:trPr>
          <w:ins w:id="91" w:author="luhuiju" w:date="2017-03-03T10:13:00Z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92" w:author="luhuiju" w:date="2017-03-03T10:13:00Z"/>
                <w:color w:val="000000" w:themeColor="text1"/>
              </w:rPr>
            </w:pPr>
            <w:ins w:id="93" w:author="luhuiju" w:date="2017-03-03T10:14:00Z">
              <w:r>
                <w:rPr>
                  <w:rFonts w:ascii="宋体" w:eastAsia="宋体" w:hAnsi="宋体" w:cs="宋体" w:hint="eastAsia"/>
                  <w:color w:val="000000" w:themeColor="text1"/>
                </w:rPr>
                <w:t>压力</w:t>
              </w:r>
            </w:ins>
            <w:ins w:id="94" w:author="luhuiju" w:date="2017-03-03T10:13:00Z">
              <w:r>
                <w:rPr>
                  <w:rFonts w:ascii="宋体" w:eastAsia="宋体" w:hAnsi="宋体" w:cs="宋体" w:hint="eastAsia"/>
                  <w:color w:val="000000" w:themeColor="text1"/>
                </w:rPr>
                <w:t>读数</w:t>
              </w:r>
            </w:ins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95" w:author="luhuiju" w:date="2017-03-03T10:13:00Z"/>
                <w:color w:val="000000" w:themeColor="text1"/>
              </w:rPr>
            </w:pPr>
            <w:ins w:id="96" w:author="luhuiju" w:date="2017-03-03T10:13:00Z">
              <w:r>
                <w:rPr>
                  <w:color w:val="000000" w:themeColor="text1"/>
                </w:rPr>
                <w:t>Output</w:t>
              </w:r>
            </w:ins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1C74" w:rsidRDefault="00A91C74" w:rsidP="00557DFB">
            <w:pPr>
              <w:rPr>
                <w:ins w:id="97" w:author="luhuiju" w:date="2017-03-03T10:13:00Z"/>
                <w:color w:val="000000" w:themeColor="text1"/>
              </w:rPr>
            </w:pPr>
            <w:ins w:id="98" w:author="luhuiju" w:date="2017-03-03T10:13:00Z">
              <w:r>
                <w:rPr>
                  <w:color w:val="000000" w:themeColor="text1"/>
                </w:rPr>
                <w:t>0-20mA</w:t>
              </w:r>
            </w:ins>
          </w:p>
        </w:tc>
      </w:tr>
    </w:tbl>
    <w:p w:rsidR="00A91C74" w:rsidRDefault="00A91C74">
      <w:ins w:id="99" w:author="luhuiju" w:date="2017-03-03T10:15:00Z">
        <w:r>
          <w:rPr>
            <w:rFonts w:hint="eastAsia"/>
          </w:rPr>
          <w:t>具体见产品说明书</w:t>
        </w:r>
      </w:ins>
    </w:p>
    <w:sectPr w:rsidR="00A91C74" w:rsidSect="00C914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F73" w:rsidRDefault="00D42F73" w:rsidP="00881E46">
      <w:r>
        <w:separator/>
      </w:r>
    </w:p>
  </w:endnote>
  <w:endnote w:type="continuationSeparator" w:id="1">
    <w:p w:rsidR="00D42F73" w:rsidRDefault="00D42F73" w:rsidP="00881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F73" w:rsidRDefault="00D42F73" w:rsidP="00881E46">
      <w:r>
        <w:separator/>
      </w:r>
    </w:p>
  </w:footnote>
  <w:footnote w:type="continuationSeparator" w:id="1">
    <w:p w:rsidR="00D42F73" w:rsidRDefault="00D42F73" w:rsidP="00881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35BD5"/>
    <w:multiLevelType w:val="hybridMultilevel"/>
    <w:tmpl w:val="F68AAD8C"/>
    <w:lvl w:ilvl="0" w:tplc="520A9F40">
      <w:start w:val="1"/>
      <w:numFmt w:val="japaneseCounting"/>
      <w:lvlText w:val="%1，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trackRevision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C76"/>
    <w:rsid w:val="00040A97"/>
    <w:rsid w:val="000E235B"/>
    <w:rsid w:val="001626AA"/>
    <w:rsid w:val="001E5B86"/>
    <w:rsid w:val="00236F1A"/>
    <w:rsid w:val="00420305"/>
    <w:rsid w:val="004D4706"/>
    <w:rsid w:val="005963BB"/>
    <w:rsid w:val="00711427"/>
    <w:rsid w:val="007750C0"/>
    <w:rsid w:val="008776D8"/>
    <w:rsid w:val="00881E46"/>
    <w:rsid w:val="008A54E1"/>
    <w:rsid w:val="008B3BCD"/>
    <w:rsid w:val="00960CB2"/>
    <w:rsid w:val="00A62E4E"/>
    <w:rsid w:val="00A91C74"/>
    <w:rsid w:val="00AA7900"/>
    <w:rsid w:val="00AC0019"/>
    <w:rsid w:val="00BB084E"/>
    <w:rsid w:val="00BD2906"/>
    <w:rsid w:val="00C41C76"/>
    <w:rsid w:val="00C500CC"/>
    <w:rsid w:val="00C73D78"/>
    <w:rsid w:val="00C9141B"/>
    <w:rsid w:val="00CA658C"/>
    <w:rsid w:val="00D42F73"/>
    <w:rsid w:val="00D87D18"/>
    <w:rsid w:val="00DD3BF3"/>
    <w:rsid w:val="00E54ED2"/>
    <w:rsid w:val="00E9389D"/>
    <w:rsid w:val="00F30C78"/>
    <w:rsid w:val="00F7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B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1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1C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1C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1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54E1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59"/>
    <w:rsid w:val="008A54E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938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38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8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81E4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81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81E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1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1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1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41C7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1C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1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54E1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59"/>
    <w:rsid w:val="008A54E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938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389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8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81E4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81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81E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FENG HAN</dc:creator>
  <cp:lastModifiedBy>luhuiju</cp:lastModifiedBy>
  <cp:revision>6</cp:revision>
  <dcterms:created xsi:type="dcterms:W3CDTF">2017-03-03T02:17:00Z</dcterms:created>
  <dcterms:modified xsi:type="dcterms:W3CDTF">2017-03-03T03:03:00Z</dcterms:modified>
</cp:coreProperties>
</file>